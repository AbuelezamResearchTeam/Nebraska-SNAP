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DB6E7" w14:textId="77777777" w:rsidR="00272EC1" w:rsidRDefault="00C55734">
      <w:pPr>
        <w:pStyle w:val="Title"/>
      </w:pPr>
      <w:commentRangeStart w:id="0"/>
      <w:r>
        <w:t>The Association of SNAP on COVID-19 Cases: Evidence from Nebraska</w:t>
      </w:r>
      <w:commentRangeEnd w:id="0"/>
      <w:r w:rsidR="00B17F8C">
        <w:rPr>
          <w:rStyle w:val="CommentReference"/>
          <w:rFonts w:asciiTheme="minorHAnsi" w:eastAsiaTheme="minorHAnsi" w:hAnsiTheme="minorHAnsi" w:cstheme="minorBidi"/>
          <w:bCs w:val="0"/>
          <w:color w:val="auto"/>
        </w:rPr>
        <w:commentReference w:id="0"/>
      </w:r>
    </w:p>
    <w:p w14:paraId="785E887E" w14:textId="61DFD036" w:rsidR="00272EC1" w:rsidRDefault="00C55734">
      <w:pPr>
        <w:pStyle w:val="Author"/>
      </w:pPr>
      <w:commentRangeStart w:id="1"/>
      <w:r>
        <w:t xml:space="preserve">Nadia Abuelezam, </w:t>
      </w:r>
      <w:ins w:id="2" w:author="Nadia Abuelezam" w:date="2022-08-05T14:58:00Z">
        <w:r w:rsidR="005B40BB">
          <w:t>ScD</w:t>
        </w:r>
      </w:ins>
      <w:del w:id="3" w:author="Nadia Abuelezam" w:date="2022-08-05T14:58:00Z">
        <w:r w:rsidDel="005B40BB">
          <w:delText>P</w:delText>
        </w:r>
        <w:r w:rsidDel="005B40BB">
          <w:delText>h</w:delText>
        </w:r>
        <w:r w:rsidDel="005B40BB">
          <w:delText>D</w:delText>
        </w:r>
      </w:del>
      <w:r>
        <w:t>;</w:t>
      </w:r>
      <w:commentRangeEnd w:id="1"/>
      <w:r w:rsidR="005B40BB">
        <w:rPr>
          <w:rStyle w:val="CommentReference"/>
          <w:rFonts w:asciiTheme="minorHAnsi" w:hAnsiTheme="minorHAnsi"/>
          <w:color w:val="auto"/>
        </w:rPr>
        <w:commentReference w:id="1"/>
      </w:r>
    </w:p>
    <w:p w14:paraId="5DA73C0A" w14:textId="77777777" w:rsidR="00272EC1" w:rsidRDefault="00C55734">
      <w:pPr>
        <w:pStyle w:val="Date"/>
      </w:pPr>
      <w:r>
        <w:t>From the Connell School of Nursing, Boston College (Abuelezam)</w:t>
      </w:r>
    </w:p>
    <w:p w14:paraId="73B7259E" w14:textId="77777777" w:rsidR="00272EC1" w:rsidRDefault="00C55734">
      <w:r>
        <w:br w:type="page"/>
      </w:r>
    </w:p>
    <w:p w14:paraId="542B245F" w14:textId="77777777" w:rsidR="00272EC1" w:rsidRDefault="00C55734">
      <w:pPr>
        <w:pStyle w:val="Heading1"/>
      </w:pPr>
      <w:bookmarkStart w:id="4" w:name="introduction"/>
      <w:r>
        <w:lastRenderedPageBreak/>
        <w:t>Introduction</w:t>
      </w:r>
    </w:p>
    <w:p w14:paraId="161F21A9" w14:textId="77777777" w:rsidR="00272EC1" w:rsidRDefault="00C55734">
      <w:pPr>
        <w:pStyle w:val="Heading1"/>
      </w:pPr>
      <w:bookmarkStart w:id="5" w:name="methods"/>
      <w:bookmarkEnd w:id="4"/>
      <w:r>
        <w:t>Methods</w:t>
      </w:r>
    </w:p>
    <w:p w14:paraId="435B1F5E" w14:textId="77777777" w:rsidR="00272EC1" w:rsidRDefault="00C55734">
      <w:pPr>
        <w:pStyle w:val="Heading2"/>
      </w:pPr>
      <w:bookmarkStart w:id="6" w:name="overview"/>
      <w:r>
        <w:t>Overview</w:t>
      </w:r>
    </w:p>
    <w:p w14:paraId="19CF4439" w14:textId="77777777" w:rsidR="00272EC1" w:rsidRDefault="00C55734">
      <w:pPr>
        <w:pStyle w:val="Heading2"/>
      </w:pPr>
      <w:bookmarkStart w:id="7" w:name="data-sources"/>
      <w:bookmarkEnd w:id="6"/>
      <w:r>
        <w:t>Data Sources</w:t>
      </w:r>
    </w:p>
    <w:p w14:paraId="3F7907D6" w14:textId="77777777" w:rsidR="00272EC1" w:rsidRDefault="00C55734">
      <w:pPr>
        <w:pStyle w:val="FirstParagraph"/>
      </w:pPr>
      <w:r>
        <w:t>We drew from two public data sources. First, we use the Household Pulse Survey to estimate state-level rates of food security, and vaccination rate by month. Second, we use the COVID Data Tracker from the Centers for Disease Control and Prevention to colle</w:t>
      </w:r>
      <w:r>
        <w:t>ct state-level information on COVID-19 prevalence.</w:t>
      </w:r>
    </w:p>
    <w:p w14:paraId="212E8160" w14:textId="77777777" w:rsidR="00272EC1" w:rsidRDefault="00C55734">
      <w:pPr>
        <w:pStyle w:val="Heading1"/>
      </w:pPr>
      <w:bookmarkStart w:id="8" w:name="results"/>
      <w:bookmarkEnd w:id="5"/>
      <w:bookmarkEnd w:id="7"/>
      <w:r>
        <w:lastRenderedPageBreak/>
        <w:t>Results</w:t>
      </w:r>
    </w:p>
    <w:p w14:paraId="1025F12E" w14:textId="77777777" w:rsidR="00272EC1" w:rsidRDefault="00C55734">
      <w:pPr>
        <w:pStyle w:val="Heading1"/>
      </w:pPr>
      <w:bookmarkStart w:id="9" w:name="discussion"/>
      <w:bookmarkEnd w:id="8"/>
      <w:r>
        <w:t>Discussion</w:t>
      </w:r>
    </w:p>
    <w:p w14:paraId="1AA2391F" w14:textId="77777777" w:rsidR="00272EC1" w:rsidRDefault="00C55734">
      <w:pPr>
        <w:pStyle w:val="Heading1"/>
      </w:pPr>
      <w:bookmarkStart w:id="10" w:name="x"/>
      <w:bookmarkEnd w:id="9"/>
      <w:r>
        <w:t>X</w:t>
      </w:r>
    </w:p>
    <w:p w14:paraId="5C7611B5" w14:textId="77777777" w:rsidR="00272EC1" w:rsidRDefault="00C55734">
      <w:pPr>
        <w:pStyle w:val="CaptionedFigure"/>
      </w:pPr>
      <w:commentRangeStart w:id="11"/>
      <w:r>
        <w:rPr>
          <w:noProof/>
        </w:rPr>
        <w:drawing>
          <wp:inline distT="0" distB="0" distL="0" distR="0" wp14:anchorId="5900B7E3" wp14:editId="0B9B6DFD">
            <wp:extent cx="5943600" cy="4940715"/>
            <wp:effectExtent l="0" t="0" r="0" b="0"/>
            <wp:docPr id="27" name="Picture" descr="this is a caption"/>
            <wp:cNvGraphicFramePr/>
            <a:graphic xmlns:a="http://schemas.openxmlformats.org/drawingml/2006/main">
              <a:graphicData uri="http://schemas.openxmlformats.org/drawingml/2006/picture">
                <pic:pic xmlns:pic="http://schemas.openxmlformats.org/drawingml/2006/picture">
                  <pic:nvPicPr>
                    <pic:cNvPr id="28" name="Picture" descr="../trunk/analysis/EA%20Ext%20Fig/plot.png"/>
                    <pic:cNvPicPr>
                      <a:picLocks noChangeAspect="1" noChangeArrowheads="1"/>
                    </pic:cNvPicPr>
                  </pic:nvPicPr>
                  <pic:blipFill>
                    <a:blip r:embed="rId9"/>
                    <a:stretch>
                      <a:fillRect/>
                    </a:stretch>
                  </pic:blipFill>
                  <pic:spPr bwMode="auto">
                    <a:xfrm>
                      <a:off x="0" y="0"/>
                      <a:ext cx="5943600" cy="4940715"/>
                    </a:xfrm>
                    <a:prstGeom prst="rect">
                      <a:avLst/>
                    </a:prstGeom>
                    <a:noFill/>
                    <a:ln w="9525">
                      <a:noFill/>
                      <a:headEnd/>
                      <a:tailEnd/>
                    </a:ln>
                  </pic:spPr>
                </pic:pic>
              </a:graphicData>
            </a:graphic>
          </wp:inline>
        </w:drawing>
      </w:r>
      <w:commentRangeEnd w:id="11"/>
      <w:r w:rsidR="00825478">
        <w:rPr>
          <w:rStyle w:val="CommentReference"/>
        </w:rPr>
        <w:commentReference w:id="11"/>
      </w:r>
    </w:p>
    <w:p w14:paraId="3892367A" w14:textId="77777777" w:rsidR="00272EC1" w:rsidRDefault="00C55734">
      <w:pPr>
        <w:pStyle w:val="ImageCaption"/>
      </w:pPr>
      <w:r>
        <w:t>this is a caption</w:t>
      </w:r>
    </w:p>
    <w:p w14:paraId="5C40CB79" w14:textId="77777777" w:rsidR="00272EC1" w:rsidRDefault="00C55734">
      <w:pPr>
        <w:pStyle w:val="CaptionedFigure"/>
      </w:pPr>
      <w:commentRangeStart w:id="12"/>
      <w:r>
        <w:rPr>
          <w:noProof/>
        </w:rPr>
        <w:lastRenderedPageBreak/>
        <w:drawing>
          <wp:inline distT="0" distB="0" distL="0" distR="0" wp14:anchorId="64D73350" wp14:editId="2ED86AF1">
            <wp:extent cx="5943600" cy="4946439"/>
            <wp:effectExtent l="0" t="0" r="0" b="0"/>
            <wp:docPr id="30" name="Picture" descr="Shaded regions represent when Emergency allotments were inactive for Nebraska."/>
            <wp:cNvGraphicFramePr/>
            <a:graphic xmlns:a="http://schemas.openxmlformats.org/drawingml/2006/main">
              <a:graphicData uri="http://schemas.openxmlformats.org/drawingml/2006/picture">
                <pic:pic xmlns:pic="http://schemas.openxmlformats.org/drawingml/2006/picture">
                  <pic:nvPicPr>
                    <pic:cNvPr id="31" name="Picture" descr="../trunk/analysis/Nebraska%20Trends/plot.png"/>
                    <pic:cNvPicPr>
                      <a:picLocks noChangeAspect="1" noChangeArrowheads="1"/>
                    </pic:cNvPicPr>
                  </pic:nvPicPr>
                  <pic:blipFill>
                    <a:blip r:embed="rId10"/>
                    <a:stretch>
                      <a:fillRect/>
                    </a:stretch>
                  </pic:blipFill>
                  <pic:spPr bwMode="auto">
                    <a:xfrm>
                      <a:off x="0" y="0"/>
                      <a:ext cx="5943600" cy="4946439"/>
                    </a:xfrm>
                    <a:prstGeom prst="rect">
                      <a:avLst/>
                    </a:prstGeom>
                    <a:noFill/>
                    <a:ln w="9525">
                      <a:noFill/>
                      <a:headEnd/>
                      <a:tailEnd/>
                    </a:ln>
                  </pic:spPr>
                </pic:pic>
              </a:graphicData>
            </a:graphic>
          </wp:inline>
        </w:drawing>
      </w:r>
      <w:commentRangeEnd w:id="12"/>
      <w:r w:rsidR="00B221A4">
        <w:rPr>
          <w:rStyle w:val="CommentReference"/>
        </w:rPr>
        <w:commentReference w:id="12"/>
      </w:r>
    </w:p>
    <w:p w14:paraId="3CCAC30A" w14:textId="77777777" w:rsidR="00272EC1" w:rsidRDefault="00C55734">
      <w:pPr>
        <w:pStyle w:val="ImageCaption"/>
      </w:pPr>
      <w:r>
        <w:t>Shaded regions represent when Emergency allotments were inactive for Nebraska.</w:t>
      </w:r>
    </w:p>
    <w:p w14:paraId="49A9278E" w14:textId="77777777" w:rsidR="00272EC1" w:rsidRDefault="00C55734">
      <w:pPr>
        <w:pStyle w:val="CaptionedFigure"/>
      </w:pPr>
      <w:commentRangeStart w:id="14"/>
      <w:r>
        <w:rPr>
          <w:noProof/>
        </w:rPr>
        <w:lastRenderedPageBreak/>
        <w:drawing>
          <wp:inline distT="0" distB="0" distL="0" distR="0" wp14:anchorId="3F8B6216" wp14:editId="613ECB38">
            <wp:extent cx="5943600" cy="4835125"/>
            <wp:effectExtent l="0" t="0" r="0" b="0"/>
            <wp:docPr id="33" name="Picture" descr="Black line is Nebraska. Shaded regions represent when Emergency allotments were inactive for Nebraska."/>
            <wp:cNvGraphicFramePr/>
            <a:graphic xmlns:a="http://schemas.openxmlformats.org/drawingml/2006/main">
              <a:graphicData uri="http://schemas.openxmlformats.org/drawingml/2006/picture">
                <pic:pic xmlns:pic="http://schemas.openxmlformats.org/drawingml/2006/picture">
                  <pic:nvPicPr>
                    <pic:cNvPr id="34" name="Picture" descr="../trunk/analysis/Nebraska%20Trends/plot1.png"/>
                    <pic:cNvPicPr>
                      <a:picLocks noChangeAspect="1" noChangeArrowheads="1"/>
                    </pic:cNvPicPr>
                  </pic:nvPicPr>
                  <pic:blipFill>
                    <a:blip r:embed="rId11"/>
                    <a:stretch>
                      <a:fillRect/>
                    </a:stretch>
                  </pic:blipFill>
                  <pic:spPr bwMode="auto">
                    <a:xfrm>
                      <a:off x="0" y="0"/>
                      <a:ext cx="5943600" cy="4835125"/>
                    </a:xfrm>
                    <a:prstGeom prst="rect">
                      <a:avLst/>
                    </a:prstGeom>
                    <a:noFill/>
                    <a:ln w="9525">
                      <a:noFill/>
                      <a:headEnd/>
                      <a:tailEnd/>
                    </a:ln>
                  </pic:spPr>
                </pic:pic>
              </a:graphicData>
            </a:graphic>
          </wp:inline>
        </w:drawing>
      </w:r>
      <w:commentRangeEnd w:id="14"/>
      <w:r w:rsidR="009D218C">
        <w:rPr>
          <w:rStyle w:val="CommentReference"/>
        </w:rPr>
        <w:commentReference w:id="14"/>
      </w:r>
    </w:p>
    <w:p w14:paraId="795F5304" w14:textId="77777777" w:rsidR="00272EC1" w:rsidRDefault="00C55734">
      <w:pPr>
        <w:pStyle w:val="ImageCaption"/>
      </w:pPr>
      <w:r>
        <w:t>Black line is Nebraska. Shaded regions represent when Emergency allotments were i</w:t>
      </w:r>
      <w:r>
        <w:t>nactive for Nebraska.</w:t>
      </w:r>
      <w:bookmarkEnd w:id="10"/>
    </w:p>
    <w:sectPr w:rsidR="00272EC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dia Abuelezam" w:date="2022-08-05T14:57:00Z" w:initials="NA">
    <w:p w14:paraId="46734B7E" w14:textId="77777777" w:rsidR="00B17F8C" w:rsidRDefault="00B17F8C">
      <w:pPr>
        <w:pStyle w:val="CommentText"/>
      </w:pPr>
      <w:r>
        <w:rPr>
          <w:rStyle w:val="CommentReference"/>
        </w:rPr>
        <w:annotationRef/>
      </w:r>
      <w:r>
        <w:t xml:space="preserve">Probably something a bit more policy focused and related to the “exception” of Nebraska. </w:t>
      </w:r>
    </w:p>
  </w:comment>
  <w:comment w:id="1" w:author="Nadia Abuelezam" w:date="2022-08-05T14:58:00Z" w:initials="NA">
    <w:p w14:paraId="05C4AD14" w14:textId="68B79ADD" w:rsidR="005B40BB" w:rsidRDefault="005B40BB">
      <w:pPr>
        <w:pStyle w:val="CommentText"/>
      </w:pPr>
      <w:r>
        <w:rPr>
          <w:rStyle w:val="CommentReference"/>
        </w:rPr>
        <w:annotationRef/>
      </w:r>
      <w:r>
        <w:t xml:space="preserve">Please put your name as first author! </w:t>
      </w:r>
    </w:p>
  </w:comment>
  <w:comment w:id="11" w:author="Nadia Abuelezam" w:date="2022-08-06T10:22:00Z" w:initials="NA">
    <w:p w14:paraId="4ACD759C" w14:textId="7D893FB5" w:rsidR="00825478" w:rsidRDefault="00825478">
      <w:pPr>
        <w:pStyle w:val="CommentText"/>
      </w:pPr>
      <w:r>
        <w:rPr>
          <w:rStyle w:val="CommentReference"/>
        </w:rPr>
        <w:annotationRef/>
      </w:r>
      <w:r>
        <w:t xml:space="preserve">If we do do a case study on Nebraska, may be good to pull it out on top of bottom and highlight it eventually. </w:t>
      </w:r>
    </w:p>
  </w:comment>
  <w:comment w:id="12" w:author="Nadia Abuelezam" w:date="2022-08-06T10:20:00Z" w:initials="NA">
    <w:p w14:paraId="2CDDDC9B" w14:textId="77777777" w:rsidR="00B221A4" w:rsidRDefault="00B221A4">
      <w:pPr>
        <w:pStyle w:val="CommentText"/>
      </w:pPr>
      <w:r>
        <w:rPr>
          <w:rStyle w:val="CommentReference"/>
        </w:rPr>
        <w:annotationRef/>
      </w:r>
      <w:r>
        <w:t xml:space="preserve">For a (top left) it seems compelling that food insecurity was lowest when the emergency allotment was active and then goes back up. </w:t>
      </w:r>
    </w:p>
    <w:p w14:paraId="78C12622" w14:textId="77777777" w:rsidR="00B221A4" w:rsidRDefault="00B221A4">
      <w:pPr>
        <w:pStyle w:val="CommentText"/>
      </w:pPr>
    </w:p>
    <w:p w14:paraId="3FFAA808" w14:textId="77777777" w:rsidR="00B221A4" w:rsidRDefault="00B221A4">
      <w:pPr>
        <w:pStyle w:val="CommentText"/>
      </w:pPr>
      <w:r>
        <w:t>Same with top right</w:t>
      </w:r>
    </w:p>
    <w:p w14:paraId="28462506" w14:textId="77777777" w:rsidR="00B221A4" w:rsidRDefault="00B221A4">
      <w:pPr>
        <w:pStyle w:val="CommentText"/>
      </w:pPr>
    </w:p>
    <w:p w14:paraId="0404709C" w14:textId="50829547" w:rsidR="00B221A4" w:rsidRDefault="00B221A4">
      <w:pPr>
        <w:pStyle w:val="CommentText"/>
      </w:pPr>
      <w:r>
        <w:t>The percent vaccinated seems to be more related to general vaccination rates and availability and not so related to the emergency allotment</w:t>
      </w:r>
    </w:p>
    <w:p w14:paraId="39B213CA" w14:textId="77777777" w:rsidR="00B221A4" w:rsidRDefault="00B221A4">
      <w:pPr>
        <w:pStyle w:val="CommentText"/>
      </w:pPr>
    </w:p>
    <w:p w14:paraId="413EF172" w14:textId="52B13217" w:rsidR="00B221A4" w:rsidRDefault="00B221A4">
      <w:pPr>
        <w:pStyle w:val="CommentText"/>
      </w:pPr>
      <w:r>
        <w:t xml:space="preserve">The number of new cases (is this normalized?) also seems to be more related to overall epidemic trajectory although there does seem to be some relationship to the time the emergency allotment was present. </w:t>
      </w:r>
    </w:p>
    <w:p w14:paraId="72DB87CD" w14:textId="53141A2C" w:rsidR="00D83113" w:rsidRDefault="00D83113">
      <w:pPr>
        <w:pStyle w:val="CommentText"/>
      </w:pPr>
    </w:p>
    <w:p w14:paraId="453CE912" w14:textId="55E786D0" w:rsidR="00D83113" w:rsidRDefault="00D83113">
      <w:pPr>
        <w:pStyle w:val="CommentText"/>
      </w:pPr>
      <w:r>
        <w:t xml:space="preserve">Is </w:t>
      </w:r>
      <w:bookmarkStart w:id="13" w:name="_GoBack"/>
      <w:bookmarkEnd w:id="13"/>
      <w:r>
        <w:t>there any uncertainty in these measurements?</w:t>
      </w:r>
    </w:p>
    <w:p w14:paraId="2E2BC6BC" w14:textId="6073E6B9" w:rsidR="00D83113" w:rsidRDefault="00D83113">
      <w:pPr>
        <w:pStyle w:val="CommentText"/>
      </w:pPr>
    </w:p>
    <w:p w14:paraId="59672B89" w14:textId="261C9C5F" w:rsidR="00D83113" w:rsidRDefault="00D83113">
      <w:pPr>
        <w:pStyle w:val="CommentText"/>
      </w:pPr>
      <w:r>
        <w:t xml:space="preserve">Would there be an opportunity to plot these for another state where there was consistent coverage to see whether or not the same trends were present everywhere not just in Nebraska? Perhaps a neighboring state with consistent coverage? </w:t>
      </w:r>
    </w:p>
  </w:comment>
  <w:comment w:id="14" w:author="Nadia Abuelezam" w:date="2022-08-06T10:22:00Z" w:initials="NA">
    <w:p w14:paraId="22F14F58" w14:textId="45B2FFF1" w:rsidR="009D218C" w:rsidRDefault="009D218C">
      <w:pPr>
        <w:pStyle w:val="CommentText"/>
      </w:pPr>
      <w:r>
        <w:rPr>
          <w:rStyle w:val="CommentReference"/>
        </w:rPr>
        <w:annotationRef/>
      </w:r>
      <w:r>
        <w:t xml:space="preserve">Not sure I know how to read this. May need you to walk me through it in person or over the phone.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734B7E" w15:done="0"/>
  <w15:commentEx w15:paraId="05C4AD14" w15:done="0"/>
  <w15:commentEx w15:paraId="4ACD759C" w15:done="0"/>
  <w15:commentEx w15:paraId="59672B89" w15:done="0"/>
  <w15:commentEx w15:paraId="22F14F5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F1107" w14:textId="77777777" w:rsidR="00C55734" w:rsidRDefault="00C55734">
      <w:pPr>
        <w:spacing w:after="0"/>
      </w:pPr>
      <w:r>
        <w:separator/>
      </w:r>
    </w:p>
  </w:endnote>
  <w:endnote w:type="continuationSeparator" w:id="0">
    <w:p w14:paraId="1D8F6618" w14:textId="77777777" w:rsidR="00C55734" w:rsidRDefault="00C557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E2DE75" w14:textId="77777777" w:rsidR="00C55734" w:rsidRDefault="00C55734">
      <w:r>
        <w:separator/>
      </w:r>
    </w:p>
  </w:footnote>
  <w:footnote w:type="continuationSeparator" w:id="0">
    <w:p w14:paraId="0BB360CB" w14:textId="77777777" w:rsidR="00C55734" w:rsidRDefault="00C557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4304E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84A0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0A27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AFACD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E070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6A96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FC5F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36A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DA277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24BD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9C644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6A6C15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dia Abuelezam">
    <w15:presenceInfo w15:providerId="None" w15:userId="Nadia Abuelez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EC1"/>
    <w:rsid w:val="00272EC1"/>
    <w:rsid w:val="005B40BB"/>
    <w:rsid w:val="00825478"/>
    <w:rsid w:val="009D218C"/>
    <w:rsid w:val="00B17F8C"/>
    <w:rsid w:val="00B221A4"/>
    <w:rsid w:val="00C55734"/>
    <w:rsid w:val="00D831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631D7"/>
  <w15:docId w15:val="{8DA7DE38-84C5-468C-A4E5-92016EAF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6354E0"/>
    <w:pPr>
      <w:keepNext/>
      <w:keepLines/>
      <w:spacing w:before="480" w:after="0"/>
      <w:outlineLvl w:val="0"/>
    </w:pPr>
    <w:rPr>
      <w:rFonts w:ascii="Times New Roman" w:eastAsiaTheme="majorEastAsia" w:hAnsi="Times New Roman" w:cstheme="majorBidi"/>
      <w:b/>
      <w:bCs/>
      <w:color w:val="404040" w:themeColor="text1" w:themeTint="BF"/>
      <w:szCs w:val="32"/>
      <w:u w:val="single"/>
    </w:rPr>
  </w:style>
  <w:style w:type="paragraph" w:styleId="Heading2">
    <w:name w:val="heading 2"/>
    <w:basedOn w:val="Normal"/>
    <w:next w:val="BodyText"/>
    <w:uiPriority w:val="9"/>
    <w:unhideWhenUsed/>
    <w:qFormat/>
    <w:rsid w:val="005A4F81"/>
    <w:pPr>
      <w:keepNext/>
      <w:keepLines/>
      <w:spacing w:before="200" w:after="0"/>
      <w:outlineLvl w:val="1"/>
    </w:pPr>
    <w:rPr>
      <w:rFonts w:ascii="Times New Roman" w:eastAsiaTheme="majorEastAsia" w:hAnsi="Times New Roman" w:cstheme="majorBidi"/>
      <w:bCs/>
      <w:i/>
      <w:color w:val="808080" w:themeColor="background1" w:themeShade="80"/>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A76A7"/>
    <w:pPr>
      <w:spacing w:before="180" w:after="180" w:line="480" w:lineRule="auto"/>
      <w:ind w:firstLine="72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D326A"/>
    <w:pPr>
      <w:keepNext/>
      <w:keepLines/>
      <w:spacing w:before="840" w:after="600"/>
      <w:jc w:val="center"/>
    </w:pPr>
    <w:rPr>
      <w:rFonts w:ascii="Times New Roman" w:eastAsiaTheme="majorEastAsia" w:hAnsi="Times New Roman" w:cstheme="majorBidi"/>
      <w:bCs/>
      <w:color w:val="404040" w:themeColor="text1" w:themeTint="BF"/>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75E14"/>
    <w:pPr>
      <w:keepNext/>
      <w:keepLines/>
      <w:spacing w:line="480" w:lineRule="auto"/>
      <w:jc w:val="center"/>
    </w:pPr>
    <w:rPr>
      <w:rFonts w:ascii="Times New Roman" w:hAnsi="Times New Roman"/>
      <w:color w:val="404040" w:themeColor="text1" w:themeTint="BF"/>
    </w:rPr>
  </w:style>
  <w:style w:type="paragraph" w:styleId="Date">
    <w:name w:val="Date"/>
    <w:next w:val="BodyText"/>
    <w:qFormat/>
    <w:rsid w:val="00875E14"/>
    <w:pPr>
      <w:keepNext/>
      <w:keepLines/>
      <w:spacing w:line="480" w:lineRule="auto"/>
      <w:jc w:val="center"/>
    </w:pPr>
    <w:rPr>
      <w:rFonts w:ascii="Times New Roman" w:hAnsi="Times New Roman"/>
      <w:color w:val="404040" w:themeColor="text1" w:themeTint="BF"/>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92A59"/>
    <w:pPr>
      <w:spacing w:after="120"/>
    </w:pPr>
    <w:rPr>
      <w:rFonts w:ascii="Times New Roman" w:hAnsi="Times New Roman"/>
      <w:i/>
      <w:color w:val="404040" w:themeColor="text1" w:themeTint="BF"/>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92A59"/>
    <w:rPr>
      <w:rFonts w:ascii="Times New Roman" w:hAnsi="Times New Roman"/>
      <w:i/>
      <w:color w:val="404040" w:themeColor="text1" w:themeTint="BF"/>
    </w:rPr>
  </w:style>
  <w:style w:type="character" w:customStyle="1" w:styleId="VerbatimChar">
    <w:name w:val="Verbatim Char"/>
    <w:basedOn w:val="CaptionChar"/>
    <w:link w:val="SourceCode"/>
    <w:rPr>
      <w:rFonts w:ascii="Consolas" w:hAnsi="Consolas"/>
      <w:i/>
      <w:color w:val="404040" w:themeColor="text1" w:themeTint="BF"/>
      <w:sz w:val="22"/>
    </w:rPr>
  </w:style>
  <w:style w:type="character" w:styleId="FootnoteReference">
    <w:name w:val="footnote reference"/>
    <w:basedOn w:val="CaptionChar"/>
    <w:rPr>
      <w:rFonts w:ascii="Times New Roman" w:hAnsi="Times New Roman"/>
      <w:i/>
      <w:color w:val="404040" w:themeColor="text1" w:themeTint="BF"/>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color w:val="404040" w:themeColor="text1" w:themeTint="BF"/>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color w:val="404040" w:themeColor="text1" w:themeTint="BF"/>
      <w:sz w:val="22"/>
      <w:shd w:val="clear" w:color="auto" w:fill="F8F8F8"/>
    </w:rPr>
  </w:style>
  <w:style w:type="character" w:customStyle="1" w:styleId="ExtensionTok">
    <w:name w:val="ExtensionTok"/>
    <w:basedOn w:val="VerbatimChar"/>
    <w:rPr>
      <w:rFonts w:ascii="Consolas" w:hAnsi="Consolas"/>
      <w:i/>
      <w:color w:val="404040" w:themeColor="text1" w:themeTint="BF"/>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color w:val="404040" w:themeColor="text1" w:themeTint="BF"/>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color w:val="404040" w:themeColor="text1" w:themeTint="BF"/>
      <w:sz w:val="22"/>
      <w:shd w:val="clear" w:color="auto" w:fill="F8F8F8"/>
    </w:rPr>
  </w:style>
  <w:style w:type="character" w:customStyle="1" w:styleId="BodyTextChar">
    <w:name w:val="Body Text Char"/>
    <w:basedOn w:val="DefaultParagraphFont"/>
    <w:link w:val="BodyText"/>
    <w:rsid w:val="000A76A7"/>
    <w:rPr>
      <w:rFonts w:ascii="Times New Roman" w:hAnsi="Times New Roman"/>
    </w:rPr>
  </w:style>
  <w:style w:type="character" w:styleId="CommentReference">
    <w:name w:val="annotation reference"/>
    <w:basedOn w:val="DefaultParagraphFont"/>
    <w:semiHidden/>
    <w:unhideWhenUsed/>
    <w:rsid w:val="00B17F8C"/>
    <w:rPr>
      <w:sz w:val="16"/>
      <w:szCs w:val="16"/>
    </w:rPr>
  </w:style>
  <w:style w:type="paragraph" w:styleId="CommentText">
    <w:name w:val="annotation text"/>
    <w:basedOn w:val="Normal"/>
    <w:link w:val="CommentTextChar"/>
    <w:semiHidden/>
    <w:unhideWhenUsed/>
    <w:rsid w:val="00B17F8C"/>
    <w:rPr>
      <w:sz w:val="20"/>
      <w:szCs w:val="20"/>
    </w:rPr>
  </w:style>
  <w:style w:type="character" w:customStyle="1" w:styleId="CommentTextChar">
    <w:name w:val="Comment Text Char"/>
    <w:basedOn w:val="DefaultParagraphFont"/>
    <w:link w:val="CommentText"/>
    <w:semiHidden/>
    <w:rsid w:val="00B17F8C"/>
    <w:rPr>
      <w:sz w:val="20"/>
      <w:szCs w:val="20"/>
    </w:rPr>
  </w:style>
  <w:style w:type="paragraph" w:styleId="CommentSubject">
    <w:name w:val="annotation subject"/>
    <w:basedOn w:val="CommentText"/>
    <w:next w:val="CommentText"/>
    <w:link w:val="CommentSubjectChar"/>
    <w:semiHidden/>
    <w:unhideWhenUsed/>
    <w:rsid w:val="00B17F8C"/>
    <w:rPr>
      <w:b/>
      <w:bCs/>
    </w:rPr>
  </w:style>
  <w:style w:type="character" w:customStyle="1" w:styleId="CommentSubjectChar">
    <w:name w:val="Comment Subject Char"/>
    <w:basedOn w:val="CommentTextChar"/>
    <w:link w:val="CommentSubject"/>
    <w:semiHidden/>
    <w:rsid w:val="00B17F8C"/>
    <w:rPr>
      <w:b/>
      <w:bCs/>
      <w:sz w:val="20"/>
      <w:szCs w:val="20"/>
    </w:rPr>
  </w:style>
  <w:style w:type="paragraph" w:styleId="BalloonText">
    <w:name w:val="Balloon Text"/>
    <w:basedOn w:val="Normal"/>
    <w:link w:val="BalloonTextChar"/>
    <w:semiHidden/>
    <w:unhideWhenUsed/>
    <w:rsid w:val="00B17F8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17F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The Association of SNAP on COVID-19 Cases: Evidence from Nebraska</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Association of SNAP on COVID-19 Cases: Evidence from Nebraska</dc:title>
  <dc:creator>Nadia Abuelezam, PhD</dc:creator>
  <cp:keywords/>
  <cp:lastModifiedBy>Nadia Abuelezam</cp:lastModifiedBy>
  <cp:revision>7</cp:revision>
  <dcterms:created xsi:type="dcterms:W3CDTF">2022-08-05T18:58:00Z</dcterms:created>
  <dcterms:modified xsi:type="dcterms:W3CDTF">2022-08-06T14:25:00Z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From the Connell School of Nursing, Boston College (Abuelezam)</vt:lpwstr>
  </property>
  <property fmtid="{D5CDD505-2E9C-101B-9397-08002B2CF9AE}" pid="3" name="indent">
    <vt:lpwstr/>
  </property>
  <property fmtid="{D5CDD505-2E9C-101B-9397-08002B2CF9AE}" pid="4" name="output">
    <vt:lpwstr/>
  </property>
</Properties>
</file>